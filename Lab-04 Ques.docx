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Numerical Methods Lab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Hermite and Newton’s Divided Difference Interpolation  [C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75927734375" w:line="240" w:lineRule="auto"/>
        <w:ind w:left="243.11996459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Open the colab file shared in BUX.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3359375" w:line="240" w:lineRule="auto"/>
        <w:ind w:left="168.11996459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Create a copy of that shared file in your drive.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240" w:lineRule="auto"/>
        <w:ind w:left="108.11996459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Rename the colab filename using the format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Name-ID-Lab Section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121337890625" w:line="240" w:lineRule="auto"/>
        <w:ind w:left="0.7199096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Lab 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17358398437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Part 1: Hermite Interpolation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17.43608474731445" w:lineRule="auto"/>
        <w:ind w:left="4.319915771484375" w:right="412.51708984375" w:hanging="4.319915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For the case of Hermite Interpolation, we look for a polynomial that matches both f′(xi)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f(xi) at the nodes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,…,x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 Say you have n+1 data points,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),…,(x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and you happen to know the first-order derivative at all of</w:t>
      </w:r>
      <w:sdt>
        <w:sdtPr>
          <w:tag w:val="goog_rdk_0"/>
        </w:sdtPr>
        <w:sdtContent>
          <w:ins w:author="SHAFIN ALAM" w:id="0" w:date="2024-02-23T18:27:0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these points, namely,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),…,(x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 . According to hermite interpolation, since there are 2n+2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conditions; n+1 for 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 plus n+1 for f′(x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 ; you can fit a poly</w:t>
      </w:r>
      <w:sdt>
        <w:sdtPr>
          <w:tag w:val="goog_rdk_1"/>
        </w:sdtPr>
        <w:sdtContent>
          <w:ins w:author="SADMAN FAIZ" w:id="1" w:date="2024-02-17T05:35:5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5934075" cy="2933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nomial of order 2n+1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27905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sdt>
        <w:sdtPr>
          <w:tag w:val="goog_rdk_3"/>
        </w:sdtPr>
        <w:sdtContent>
          <w:del w:author="SADMAN FAIZ" w:id="1" w:date="2024-02-17T05:35:5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5934075" cy="2933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Part 2: Newton’s Divided Difference Interpolation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5202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34075" cy="2238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3631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1] – 4 marks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859619140625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l(k, x) has already been defined for you.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0439453125" w:line="351.8852233886719" w:lineRule="auto"/>
        <w:ind w:left="357.5999450683594" w:right="346.77978515625" w:firstLine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have to implement the functions: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h(k, x) and h_hat(k, x) and hermit(x, y, y_prime)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First two methods implement the Hermit Basis to be used for interpolation using Hermite Polynomials and third method calculates the Hermite polynomial from a set of given nodes and their corresponding derivatives.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125732421875" w:line="240" w:lineRule="auto"/>
        <w:ind w:left="35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will have to remove the “raise NotImplementedError()”.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3118896484375" w:line="240" w:lineRule="auto"/>
        <w:ind w:left="95.558471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2] – 3 marks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385986328125" w:line="349.8599910736084" w:lineRule="auto"/>
        <w:ind w:left="718.5600280761719" w:right="51.15234375" w:hanging="342.48001098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have to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calc_div_diff(x,y)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which takes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, and calculates all the divided differences. You may use the lambda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difference()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inside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calc_div_diff(x,y)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to calculate the divided differences.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349.8599624633789" w:lineRule="auto"/>
        <w:ind w:left="716.3999938964844" w:right="150.137939453125" w:hanging="34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have to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__call__()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which takes an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, and calculates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using all the difference coefficients.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can be a single value or a numpy. In this case, it is a numpy array. You will have to remove the “raise NotImplementedError()”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3631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3]- 1.5 marks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267578125" w:line="240" w:lineRule="auto"/>
        <w:ind w:left="363.179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Problem related Newton’s Divided Difference interpolation: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39208984375" w:line="349.7603416442871" w:lineRule="auto"/>
        <w:ind w:left="360.2400207519531" w:right="592.68798828125" w:firstLine="11.0398864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Suppose, you have three nodes </w:t>
      </w: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(−1, 3.5 ), ( 0, 1.2 ), ( 1, 2.8 )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 Using Newton's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Divided Difference method, print out the value of the interpolating polynomial at x =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79541015625" w:line="240" w:lineRule="auto"/>
        <w:ind w:left="35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You have to solve the given problem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Newtons_Divided_Differences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287353515625" w:line="240" w:lineRule="auto"/>
        <w:ind w:left="385.3631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4]- 1.5 m</w:t>
      </w:r>
      <w:sdt>
        <w:sdtPr>
          <w:tag w:val="goog_rdk_4"/>
        </w:sdtPr>
        <w:sdtContent>
          <w:del w:author="AURITTRO HOSSAIN" w:id="2" w:date="2024-02-17T10:10:4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8.080001831054688"/>
                <w:szCs w:val="28.080001831054688"/>
                <w:u w:val="none"/>
                <w:shd w:fill="auto" w:val="clear"/>
                <w:vertAlign w:val="baseline"/>
                <w:rtl w:val="0"/>
              </w:rPr>
              <w:delText xml:space="preserve">arks 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0712890625" w:line="240" w:lineRule="auto"/>
        <w:ind w:left="363.179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Problem related Hermite interpolation: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18359375" w:line="240" w:lineRule="auto"/>
        <w:ind w:left="367.7642822265625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Suppose, consider the following data set: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18359375" w:line="240" w:lineRule="auto"/>
        <w:ind w:left="367.7642822265625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80.0" w:type="dxa"/>
        <w:jc w:val="left"/>
        <w:tblInd w:w="26.1598205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335"/>
        <w:gridCol w:w="1335"/>
        <w:tblGridChange w:id="0">
          <w:tblGrid>
            <w:gridCol w:w="1110"/>
            <w:gridCol w:w="1335"/>
            <w:gridCol w:w="1335"/>
          </w:tblGrid>
        </w:tblGridChange>
      </w:tblGrid>
      <w:tr>
        <w:trPr>
          <w:cantSplit w:val="0"/>
          <w:trHeight w:val="2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1212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  <w:rtl w:val="0"/>
              </w:rPr>
              <w:t xml:space="preserve">f’(x)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0263671875" w:line="240" w:lineRule="auto"/>
        <w:ind w:left="26.159820556640625" w:right="0" w:firstLine="0"/>
        <w:jc w:val="left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49951171875" w:line="449.82001304626465" w:lineRule="auto"/>
        <w:ind w:left="359.2799377441406" w:right="1394.436645507812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Using Hermit basis, print out the interpolating polynomial and find the value 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x = [0.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50].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35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You have to solve the given problem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hermit 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310.800018310547" w:top="1404.400634765625" w:left="1445.5198669433594" w:right="1423.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vysRq9dZhBuwTwjyCJzTAQH8w==">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